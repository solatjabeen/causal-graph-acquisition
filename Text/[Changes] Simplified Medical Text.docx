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166F" w14:textId="679AB340" w:rsidR="00CC03FD" w:rsidRDefault="000C0E53">
      <w:r w:rsidRPr="000C0E53">
        <w:t xml:space="preserve">Excessive overthinking leads to insomnia. Stress caused insomnia. </w:t>
      </w:r>
      <w:del w:id="0" w:author="SOLAT JABEEN SHEIKH / PhD CS scholar" w:date="2021-09-29T03:15:00Z">
        <w:r w:rsidRPr="000C0E53" w:rsidDel="000C0E53">
          <w:delText>Stress was caused by insomnia.</w:delText>
        </w:r>
      </w:del>
      <w:ins w:id="1" w:author="SOLAT JABEEN SHEIKH / PhD CS scholar" w:date="2021-09-29T03:15:00Z">
        <w:r>
          <w:t>Insomnia causes stress.</w:t>
        </w:r>
      </w:ins>
      <w:r w:rsidRPr="000C0E53">
        <w:t xml:space="preserve"> </w:t>
      </w:r>
      <w:del w:id="2" w:author="SOLAT JABEEN SHEIKH / PhD CS scholar" w:date="2021-09-29T03:16:00Z">
        <w:r w:rsidRPr="000C0E53" w:rsidDel="000C0E53">
          <w:delText xml:space="preserve">Insomnia is a result of stress. </w:delText>
        </w:r>
      </w:del>
      <w:ins w:id="3" w:author="SOLAT JABEEN SHEIKH / PhD CS scholar" w:date="2021-09-29T03:16:00Z">
        <w:r>
          <w:t xml:space="preserve">Stress results in insomnia. </w:t>
        </w:r>
      </w:ins>
      <w:r w:rsidRPr="000C0E53">
        <w:t>Stress caused my insomnia. Over thinking can increase anxiety</w:t>
      </w:r>
      <w:ins w:id="4" w:author="SOLAT JABEEN SHEIKH / PhD CS scholar" w:date="2021-09-29T03:16:00Z">
        <w:r>
          <w:t xml:space="preserve">. </w:t>
        </w:r>
      </w:ins>
      <w:del w:id="5" w:author="SOLAT JABEEN SHEIKH / PhD CS scholar" w:date="2021-09-29T03:16:00Z">
        <w:r w:rsidRPr="000C0E53" w:rsidDel="000C0E53">
          <w:delText xml:space="preserve"> </w:delText>
        </w:r>
      </w:del>
      <w:ins w:id="6" w:author="SOLAT JABEEN SHEIKH / PhD CS scholar" w:date="2021-09-29T03:16:00Z">
        <w:r w:rsidRPr="000C0E53">
          <w:t>Over thinking can</w:t>
        </w:r>
      </w:ins>
      <w:del w:id="7" w:author="SOLAT JABEEN SHEIKH / PhD CS scholar" w:date="2021-09-29T03:16:00Z">
        <w:r w:rsidRPr="000C0E53" w:rsidDel="000C0E53">
          <w:delText>and</w:delText>
        </w:r>
      </w:del>
      <w:r w:rsidRPr="000C0E53">
        <w:t xml:space="preserve"> cause insomnia. </w:t>
      </w:r>
      <w:del w:id="8" w:author="SOLAT JABEEN SHEIKH / PhD CS scholar" w:date="2021-09-29T03:17:00Z">
        <w:r w:rsidRPr="000C0E53" w:rsidDel="000C0E53">
          <w:delText xml:space="preserve">My insomnia was caused by stress. </w:delText>
        </w:r>
      </w:del>
      <w:r w:rsidRPr="000C0E53">
        <w:t>Stress is a reason of my insomnia. Stress results to insomnia.</w:t>
      </w:r>
    </w:p>
    <w:sectPr w:rsidR="00CC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LAT JABEEN SHEIKH / PhD CS scholar">
    <w15:presenceInfo w15:providerId="AD" w15:userId="S::sjsheikh@iba.edu.pk::9fa82209-41f7-4e7d-8a50-1b6de758b0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53"/>
    <w:rsid w:val="000C0E53"/>
    <w:rsid w:val="002B289E"/>
    <w:rsid w:val="0049646C"/>
    <w:rsid w:val="005B7673"/>
    <w:rsid w:val="007B7833"/>
    <w:rsid w:val="00922594"/>
    <w:rsid w:val="00A80732"/>
    <w:rsid w:val="00B04A4C"/>
    <w:rsid w:val="00B0738C"/>
    <w:rsid w:val="00CC03FD"/>
    <w:rsid w:val="00D44A33"/>
    <w:rsid w:val="00F5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E0CB"/>
  <w15:chartTrackingRefBased/>
  <w15:docId w15:val="{73F985D5-C656-4733-BB14-3F9D3600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SOLAT JABEEN SHEIKH / PhD CS scholar</cp:lastModifiedBy>
  <cp:revision>1</cp:revision>
  <dcterms:created xsi:type="dcterms:W3CDTF">2021-09-28T22:14:00Z</dcterms:created>
  <dcterms:modified xsi:type="dcterms:W3CDTF">2021-09-28T22:18:00Z</dcterms:modified>
</cp:coreProperties>
</file>