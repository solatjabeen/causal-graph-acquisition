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3A8C" w14:textId="56D11A1B" w:rsidR="004E069B" w:rsidRDefault="004E069B" w:rsidP="004E069B">
      <w:r>
        <w:t xml:space="preserve">Institutional weakness </w:t>
      </w:r>
      <w:del w:id="0" w:author="SOLAT JABEEN SHEIKH / PhD CS scholar" w:date="2021-09-29T02:54:00Z">
        <w:r w:rsidDel="004E069B">
          <w:delText xml:space="preserve">has further </w:delText>
        </w:r>
      </w:del>
      <w:r>
        <w:t xml:space="preserve">hindered development of the agriculture sector. </w:t>
      </w:r>
      <w:ins w:id="1" w:author="SOLAT JABEEN SHEIKH / PhD CS scholar" w:date="2021-09-29T02:56:00Z">
        <w:r>
          <w:t xml:space="preserve">Land Rights </w:t>
        </w:r>
      </w:ins>
      <w:del w:id="2" w:author="SOLAT JABEEN SHEIKH / PhD CS scholar" w:date="2021-09-29T02:56:00Z">
        <w:r w:rsidDel="004E069B">
          <w:delText xml:space="preserve">Disagreements </w:delText>
        </w:r>
      </w:del>
      <w:ins w:id="3" w:author="SOLAT JABEEN SHEIKH / PhD CS scholar" w:date="2021-09-29T02:56:00Z">
        <w:r>
          <w:t>d</w:t>
        </w:r>
        <w:r>
          <w:t xml:space="preserve">isagreements </w:t>
        </w:r>
        <w:r>
          <w:t xml:space="preserve">are </w:t>
        </w:r>
      </w:ins>
      <w:del w:id="4" w:author="SOLAT JABEEN SHEIKH / PhD CS scholar" w:date="2021-09-29T02:56:00Z">
        <w:r w:rsidDel="004E069B">
          <w:delText xml:space="preserve">over land rights for crop cultivation and livestock grazing continue to be </w:delText>
        </w:r>
      </w:del>
      <w:r>
        <w:t xml:space="preserve">a major source of conflict. This </w:t>
      </w:r>
      <w:ins w:id="5" w:author="SOLAT JABEEN SHEIKH / PhD CS scholar" w:date="2021-09-29T02:57:00Z">
        <w:r>
          <w:t xml:space="preserve">conflict </w:t>
        </w:r>
      </w:ins>
      <w:del w:id="6" w:author="SOLAT JABEEN SHEIKH / PhD CS scholar" w:date="2021-09-29T02:57:00Z">
        <w:r w:rsidDel="004E069B">
          <w:delText xml:space="preserve">insecurity </w:delText>
        </w:r>
      </w:del>
      <w:r>
        <w:t>discourages farmers from expanding production</w:t>
      </w:r>
      <w:ins w:id="7" w:author="SOLAT JABEEN SHEIKH / PhD CS scholar" w:date="2021-09-29T02:57:00Z">
        <w:r>
          <w:t>.</w:t>
        </w:r>
      </w:ins>
      <w:del w:id="8" w:author="SOLAT JABEEN SHEIKH / PhD CS scholar" w:date="2021-09-29T02:57:00Z">
        <w:r w:rsidDel="004E069B">
          <w:delText>,</w:delText>
        </w:r>
      </w:del>
      <w:r>
        <w:t xml:space="preserve"> </w:t>
      </w:r>
      <w:del w:id="9" w:author="SOLAT JABEEN SHEIKH / PhD CS scholar" w:date="2021-09-29T02:57:00Z">
        <w:r w:rsidDel="004E069B">
          <w:delText>and</w:delText>
        </w:r>
      </w:del>
      <w:r>
        <w:t xml:space="preserve"> </w:t>
      </w:r>
      <w:ins w:id="10" w:author="SOLAT JABEEN SHEIKH / PhD CS scholar" w:date="2021-09-29T02:57:00Z">
        <w:r>
          <w:t>This conflict discourages</w:t>
        </w:r>
        <w:r>
          <w:t xml:space="preserve"> </w:t>
        </w:r>
      </w:ins>
      <w:r>
        <w:t xml:space="preserve">traders </w:t>
      </w:r>
      <w:del w:id="11" w:author="SOLAT JABEEN SHEIKH / PhD CS scholar" w:date="2021-09-29T02:58:00Z">
        <w:r w:rsidDel="004E069B">
          <w:delText xml:space="preserve">and retailers </w:delText>
        </w:r>
      </w:del>
      <w:r>
        <w:t>from building marketing infrastructure.</w:t>
      </w:r>
      <w:ins w:id="12" w:author="SOLAT JABEEN SHEIKH / PhD CS scholar" w:date="2021-09-29T02:58:00Z">
        <w:r>
          <w:t xml:space="preserve"> </w:t>
        </w:r>
        <w:r>
          <w:t xml:space="preserve">This conflict discourages </w:t>
        </w:r>
        <w:r>
          <w:t xml:space="preserve">retailers </w:t>
        </w:r>
        <w:r>
          <w:t>from building marketing infrastructure.</w:t>
        </w:r>
      </w:ins>
      <w:r>
        <w:t xml:space="preserve"> The </w:t>
      </w:r>
      <w:del w:id="13" w:author="SOLAT JABEEN SHEIKH / PhD CS scholar" w:date="2021-09-29T02:59:00Z">
        <w:r w:rsidDel="004E069B">
          <w:delText xml:space="preserve">extremely </w:delText>
        </w:r>
      </w:del>
      <w:r>
        <w:t xml:space="preserve">low level of public investment </w:t>
      </w:r>
      <w:del w:id="14" w:author="SOLAT JABEEN SHEIKH / PhD CS scholar" w:date="2021-09-29T02:59:00Z">
        <w:r w:rsidDel="004E069B">
          <w:delText xml:space="preserve">in recent decades has meant that essentially </w:delText>
        </w:r>
      </w:del>
      <w:ins w:id="15" w:author="SOLAT JABEEN SHEIKH / PhD CS scholar" w:date="2021-09-29T02:59:00Z">
        <w:r>
          <w:t xml:space="preserve"> shows that </w:t>
        </w:r>
      </w:ins>
      <w:r>
        <w:t>no irrigation infrastructure exists</w:t>
      </w:r>
      <w:ins w:id="16" w:author="SOLAT JABEEN SHEIKH / PhD CS scholar" w:date="2021-09-29T03:00:00Z">
        <w:r>
          <w:t>.</w:t>
        </w:r>
      </w:ins>
      <w:r>
        <w:t xml:space="preserve"> </w:t>
      </w:r>
      <w:del w:id="17" w:author="SOLAT JABEEN SHEIKH / PhD CS scholar" w:date="2021-09-29T03:00:00Z">
        <w:r w:rsidDel="004E069B">
          <w:delText>and</w:delText>
        </w:r>
      </w:del>
      <w:ins w:id="18" w:author="SOLAT JABEEN SHEIKH / PhD CS scholar" w:date="2021-09-29T03:00:00Z">
        <w:r>
          <w:t xml:space="preserve"> </w:t>
        </w:r>
        <w:r>
          <w:t xml:space="preserve">The low level of public </w:t>
        </w:r>
        <w:proofErr w:type="gramStart"/>
        <w:r>
          <w:t>investment  shows</w:t>
        </w:r>
        <w:proofErr w:type="gramEnd"/>
        <w:r>
          <w:t xml:space="preserve"> that</w:t>
        </w:r>
      </w:ins>
      <w:r>
        <w:t xml:space="preserve"> only 2 percent of South Sudan's limited road network is paved. Roads are poorly maintained</w:t>
      </w:r>
      <w:ins w:id="19" w:author="SOLAT JABEEN SHEIKH / PhD CS scholar" w:date="2021-09-29T03:00:00Z">
        <w:r>
          <w:t xml:space="preserve">. </w:t>
        </w:r>
        <w:r>
          <w:t>Roads are</w:t>
        </w:r>
      </w:ins>
      <w:del w:id="20" w:author="SOLAT JABEEN SHEIKH / PhD CS scholar" w:date="2021-09-29T03:00:00Z">
        <w:r w:rsidDel="004E069B">
          <w:delText>,</w:delText>
        </w:r>
      </w:del>
      <w:r>
        <w:t xml:space="preserve"> not repaired</w:t>
      </w:r>
      <w:del w:id="21" w:author="SOLAT JABEEN SHEIKH / PhD CS scholar" w:date="2021-09-29T03:00:00Z">
        <w:r w:rsidDel="004E069B">
          <w:delText>,</w:delText>
        </w:r>
      </w:del>
      <w:ins w:id="22" w:author="SOLAT JABEEN SHEIKH / PhD CS scholar" w:date="2021-09-29T03:00:00Z">
        <w:r>
          <w:t xml:space="preserve">. </w:t>
        </w:r>
        <w:r>
          <w:t>Roads are</w:t>
        </w:r>
      </w:ins>
      <w:r>
        <w:t xml:space="preserve"> </w:t>
      </w:r>
      <w:del w:id="23" w:author="SOLAT JABEEN SHEIKH / PhD CS scholar" w:date="2021-09-29T03:01:00Z">
        <w:r w:rsidDel="004E069B">
          <w:delText xml:space="preserve">and </w:delText>
        </w:r>
      </w:del>
      <w:r>
        <w:t>completely washed out during the rainy season</w:t>
      </w:r>
      <w:del w:id="24" w:author="SOLAT JABEEN SHEIKH / PhD CS scholar" w:date="2021-09-29T03:01:00Z">
        <w:r w:rsidDel="008C40E5">
          <w:delText xml:space="preserve"> (World Bank 2012; USAID and Fintrac 2012)</w:delText>
        </w:r>
      </w:del>
      <w:r>
        <w:t xml:space="preserve">. </w:t>
      </w:r>
      <w:del w:id="25" w:author="SOLAT JABEEN SHEIKH / PhD CS scholar" w:date="2021-09-29T03:02:00Z">
        <w:r w:rsidDel="008C40E5">
          <w:delText>Because of this i</w:delText>
        </w:r>
      </w:del>
      <w:ins w:id="26" w:author="SOLAT JABEEN SHEIKH / PhD CS scholar" w:date="2021-09-29T03:02:00Z">
        <w:r w:rsidR="008C40E5">
          <w:t>I</w:t>
        </w:r>
      </w:ins>
      <w:r>
        <w:t>nadequate transportation infrastructure</w:t>
      </w:r>
      <w:del w:id="27" w:author="SOLAT JABEEN SHEIKH / PhD CS scholar" w:date="2021-09-29T03:02:00Z">
        <w:r w:rsidDel="008C40E5">
          <w:delText>,</w:delText>
        </w:r>
      </w:del>
      <w:ins w:id="28" w:author="SOLAT JABEEN SHEIKH / PhD CS scholar" w:date="2021-09-29T03:02:00Z">
        <w:r w:rsidR="008C40E5">
          <w:t xml:space="preserve"> has resulted in</w:t>
        </w:r>
      </w:ins>
      <w:ins w:id="29" w:author="SOLAT JABEEN SHEIKH / PhD CS scholar" w:date="2021-09-29T03:03:00Z">
        <w:r w:rsidR="008C40E5">
          <w:t xml:space="preserve"> less transport to markets.</w:t>
        </w:r>
      </w:ins>
      <w:r>
        <w:t xml:space="preserve"> </w:t>
      </w:r>
      <w:del w:id="30" w:author="SOLAT JABEEN SHEIKH / PhD CS scholar" w:date="2021-09-29T03:03:00Z">
        <w:r w:rsidDel="008C40E5">
          <w:delText>it is difficult and expensive for subsistence farmers to transport surpluses to markets.</w:delText>
        </w:r>
      </w:del>
    </w:p>
    <w:p w14:paraId="06F5DA6A" w14:textId="77777777" w:rsidR="004E069B" w:rsidRDefault="004E069B" w:rsidP="004E069B"/>
    <w:p w14:paraId="20C8C7E9" w14:textId="43711213" w:rsidR="004E069B" w:rsidRDefault="004E069B" w:rsidP="004E069B">
      <w:r>
        <w:t>Moderate to heavy rainfall is expected to continue during the next two weeks across Sudan</w:t>
      </w:r>
      <w:del w:id="31" w:author="SOLAT JABEEN SHEIKH / PhD CS scholar" w:date="2021-09-29T03:04:00Z">
        <w:r w:rsidDel="008C40E5">
          <w:delText>,</w:delText>
        </w:r>
      </w:del>
      <w:ins w:id="32" w:author="SOLAT JABEEN SHEIKH / PhD CS scholar" w:date="2021-09-29T03:04:00Z">
        <w:r w:rsidR="008C40E5">
          <w:t xml:space="preserve"> </w:t>
        </w:r>
        <w:r w:rsidR="008C40E5">
          <w:t xml:space="preserve">Moderate to heavy rainfall is expected to continue during the next two weeks across </w:t>
        </w:r>
      </w:ins>
      <w:del w:id="33" w:author="SOLAT JABEEN SHEIKH / PhD CS scholar" w:date="2021-09-29T03:04:00Z">
        <w:r w:rsidDel="008C40E5">
          <w:delText xml:space="preserve"> </w:delText>
        </w:r>
      </w:del>
      <w:r>
        <w:t>South Suda</w:t>
      </w:r>
      <w:ins w:id="34" w:author="SOLAT JABEEN SHEIKH / PhD CS scholar" w:date="2021-09-29T03:04:00Z">
        <w:r w:rsidR="008C40E5">
          <w:t>n</w:t>
        </w:r>
      </w:ins>
      <w:del w:id="35" w:author="SOLAT JABEEN SHEIKH / PhD CS scholar" w:date="2021-09-29T03:04:00Z">
        <w:r w:rsidDel="008C40E5">
          <w:delText>,</w:delText>
        </w:r>
      </w:del>
      <w:ins w:id="36" w:author="SOLAT JABEEN SHEIKH / PhD CS scholar" w:date="2021-09-29T03:04:00Z">
        <w:r w:rsidR="008C40E5">
          <w:t xml:space="preserve">. </w:t>
        </w:r>
        <w:r w:rsidR="008C40E5">
          <w:t>Moderate to heavy rainfall is expected to continue during the next two weeks across</w:t>
        </w:r>
      </w:ins>
      <w:r>
        <w:t xml:space="preserve"> Uganda</w:t>
      </w:r>
      <w:ins w:id="37" w:author="SOLAT JABEEN SHEIKH / PhD CS scholar" w:date="2021-09-29T03:05:00Z">
        <w:r w:rsidR="008C40E5">
          <w:t>.</w:t>
        </w:r>
      </w:ins>
      <w:del w:id="38" w:author="SOLAT JABEEN SHEIKH / PhD CS scholar" w:date="2021-09-29T03:05:00Z">
        <w:r w:rsidDel="008C40E5">
          <w:delText>,</w:delText>
        </w:r>
      </w:del>
      <w:ins w:id="39" w:author="SOLAT JABEEN SHEIKH / PhD CS scholar" w:date="2021-09-29T03:05:00Z">
        <w:r w:rsidR="008C40E5">
          <w:t xml:space="preserve"> </w:t>
        </w:r>
        <w:r w:rsidR="008C40E5">
          <w:t>Moderate to heavy rainfall is expected to continue during the next two weeks across</w:t>
        </w:r>
      </w:ins>
      <w:r>
        <w:t xml:space="preserve"> northern Kenya</w:t>
      </w:r>
      <w:del w:id="40" w:author="SOLAT JABEEN SHEIKH / PhD CS scholar" w:date="2021-09-29T03:05:00Z">
        <w:r w:rsidDel="008C40E5">
          <w:delText>,</w:delText>
        </w:r>
      </w:del>
      <w:ins w:id="41" w:author="SOLAT JABEEN SHEIKH / PhD CS scholar" w:date="2021-09-29T03:05:00Z">
        <w:r w:rsidR="008C40E5">
          <w:t xml:space="preserve">. </w:t>
        </w:r>
        <w:r w:rsidR="008C40E5">
          <w:t xml:space="preserve">Moderate to heavy rainfall is expected to continue during the next two weeks across </w:t>
        </w:r>
      </w:ins>
      <w:del w:id="42" w:author="SOLAT JABEEN SHEIKH / PhD CS scholar" w:date="2021-09-29T03:05:00Z">
        <w:r w:rsidDel="008C40E5">
          <w:delText xml:space="preserve"> and</w:delText>
        </w:r>
      </w:del>
      <w:r>
        <w:t xml:space="preserve"> western/northern Ethiopia</w:t>
      </w:r>
      <w:ins w:id="43" w:author="SOLAT JABEEN SHEIKH / PhD CS scholar" w:date="2021-09-29T03:05:00Z">
        <w:r w:rsidR="008C40E5">
          <w:t>.</w:t>
        </w:r>
      </w:ins>
      <w:del w:id="44" w:author="SOLAT JABEEN SHEIKH / PhD CS scholar" w:date="2021-09-29T03:04:00Z">
        <w:r w:rsidDel="008C40E5">
          <w:delText xml:space="preserve"> (Figure 3)</w:delText>
        </w:r>
      </w:del>
      <w:r>
        <w:t>. Persistent heavy rains in the Ethiopian highlands</w:t>
      </w:r>
      <w:ins w:id="45" w:author="SOLAT JABEEN SHEIKH / PhD CS scholar" w:date="2021-09-29T03:06:00Z">
        <w:r w:rsidR="008C40E5">
          <w:t xml:space="preserve"> </w:t>
        </w:r>
        <w:r w:rsidR="008C40E5">
          <w:t>cause flooding in flood-prone areas</w:t>
        </w:r>
      </w:ins>
      <w:del w:id="46" w:author="SOLAT JABEEN SHEIKH / PhD CS scholar" w:date="2021-09-29T03:06:00Z">
        <w:r w:rsidDel="008C40E5">
          <w:delText xml:space="preserve">, </w:delText>
        </w:r>
      </w:del>
      <w:ins w:id="47" w:author="SOLAT JABEEN SHEIKH / PhD CS scholar" w:date="2021-09-29T03:06:00Z">
        <w:r w:rsidR="008C40E5">
          <w:t>.</w:t>
        </w:r>
        <w:r w:rsidR="008C40E5">
          <w:t xml:space="preserve"> </w:t>
        </w:r>
        <w:r w:rsidR="008C40E5">
          <w:t>Persistent heavy rains in the eastern Sudan</w:t>
        </w:r>
        <w:r w:rsidR="008C40E5">
          <w:t xml:space="preserve"> </w:t>
        </w:r>
        <w:r w:rsidR="008C40E5">
          <w:t>cause flooding in flood-prone areas.</w:t>
        </w:r>
      </w:ins>
      <w:del w:id="48" w:author="SOLAT JABEEN SHEIKH / PhD CS scholar" w:date="2021-09-29T03:06:00Z">
        <w:r w:rsidDel="008C40E5">
          <w:delText>eastern Sudan, and</w:delText>
        </w:r>
      </w:del>
      <w:ins w:id="49" w:author="SOLAT JABEEN SHEIKH / PhD CS scholar" w:date="2021-09-29T03:06:00Z">
        <w:r w:rsidR="008C40E5">
          <w:t>.</w:t>
        </w:r>
      </w:ins>
      <w:r>
        <w:t xml:space="preserve"> </w:t>
      </w:r>
      <w:ins w:id="50" w:author="SOLAT JABEEN SHEIKH / PhD CS scholar" w:date="2021-09-29T03:07:00Z">
        <w:r w:rsidR="008C40E5">
          <w:t>Persistent heavy rains in the South Sudan</w:t>
        </w:r>
        <w:r w:rsidR="008C40E5">
          <w:t xml:space="preserve"> </w:t>
        </w:r>
        <w:r w:rsidR="008C40E5">
          <w:t>cause flooding in flood-prone areas.</w:t>
        </w:r>
      </w:ins>
      <w:del w:id="51" w:author="SOLAT JABEEN SHEIKH / PhD CS scholar" w:date="2021-09-29T03:07:00Z">
        <w:r w:rsidDel="008C40E5">
          <w:delText>South Sudan, coupled with</w:delText>
        </w:r>
      </w:del>
      <w:r>
        <w:t xml:space="preserve"> </w:t>
      </w:r>
      <w:del w:id="52" w:author="SOLAT JABEEN SHEIKH / PhD CS scholar" w:date="2021-09-29T03:08:00Z">
        <w:r w:rsidDel="008C40E5">
          <w:delText xml:space="preserve">highly </w:delText>
        </w:r>
      </w:del>
      <w:ins w:id="53" w:author="SOLAT JABEEN SHEIKH / PhD CS scholar" w:date="2021-09-29T03:08:00Z">
        <w:r w:rsidR="008C40E5">
          <w:t>H</w:t>
        </w:r>
        <w:r w:rsidR="008C40E5">
          <w:t xml:space="preserve">ighly </w:t>
        </w:r>
      </w:ins>
      <w:r>
        <w:t>saturated soils in these areas</w:t>
      </w:r>
      <w:del w:id="54" w:author="SOLAT JABEEN SHEIKH / PhD CS scholar" w:date="2021-09-29T03:08:00Z">
        <w:r w:rsidDel="008C40E5">
          <w:delText>, is likely to</w:delText>
        </w:r>
      </w:del>
      <w:r>
        <w:t xml:space="preserve"> cause flooding in flood-prone areas, as is typical in August.</w:t>
      </w:r>
    </w:p>
    <w:p w14:paraId="51AA0059" w14:textId="77777777" w:rsidR="004E069B" w:rsidRDefault="004E069B" w:rsidP="004E069B"/>
    <w:p w14:paraId="01DC33D9" w14:textId="6637B468" w:rsidR="004E069B" w:rsidRDefault="008C40E5" w:rsidP="004E069B">
      <w:ins w:id="55" w:author="SOLAT JABEEN SHEIKH / PhD CS scholar" w:date="2021-09-29T03:08:00Z">
        <w:r>
          <w:t xml:space="preserve">Rain caused floods. </w:t>
        </w:r>
      </w:ins>
      <w:del w:id="56" w:author="SOLAT JABEEN SHEIKH / PhD CS scholar" w:date="2021-09-29T03:09:00Z">
        <w:r w:rsidR="004E069B" w:rsidDel="008C40E5">
          <w:delText xml:space="preserve">Floods caused by rain </w:delText>
        </w:r>
      </w:del>
      <w:ins w:id="57" w:author="SOLAT JABEEN SHEIKH / PhD CS scholar" w:date="2021-09-29T03:09:00Z">
        <w:r>
          <w:t xml:space="preserve">Floods </w:t>
        </w:r>
      </w:ins>
      <w:r w:rsidR="004E069B">
        <w:t>have displaced more than 100,000 people in South Sudan, an official said</w:t>
      </w:r>
      <w:del w:id="58" w:author="SOLAT JABEEN SHEIKH / PhD CS scholar" w:date="2021-09-29T03:09:00Z">
        <w:r w:rsidR="004E069B" w:rsidDel="008C40E5">
          <w:delText>,</w:delText>
        </w:r>
      </w:del>
      <w:ins w:id="59" w:author="SOLAT JABEEN SHEIKH / PhD CS scholar" w:date="2021-09-29T03:09:00Z">
        <w:r>
          <w:t xml:space="preserve"> Floods</w:t>
        </w:r>
      </w:ins>
      <w:r w:rsidR="004E069B">
        <w:t xml:space="preserve"> </w:t>
      </w:r>
      <w:del w:id="60" w:author="SOLAT JABEEN SHEIKH / PhD CS scholar" w:date="2021-09-29T03:09:00Z">
        <w:r w:rsidR="004E069B" w:rsidDel="008C40E5">
          <w:delText xml:space="preserve">raising </w:delText>
        </w:r>
      </w:del>
      <w:ins w:id="61" w:author="SOLAT JABEEN SHEIKH / PhD CS scholar" w:date="2021-09-29T03:09:00Z">
        <w:r>
          <w:t>rais</w:t>
        </w:r>
        <w:r>
          <w:t>e</w:t>
        </w:r>
        <w:r>
          <w:t xml:space="preserve"> </w:t>
        </w:r>
      </w:ins>
      <w:r w:rsidR="004E069B">
        <w:t>fears</w:t>
      </w:r>
      <w:ins w:id="62" w:author="SOLAT JABEEN SHEIKH / PhD CS scholar" w:date="2021-09-29T03:10:00Z">
        <w:r>
          <w:t>. Floods</w:t>
        </w:r>
      </w:ins>
      <w:r w:rsidR="004E069B">
        <w:t xml:space="preserve"> </w:t>
      </w:r>
      <w:del w:id="63" w:author="SOLAT JABEEN SHEIKH / PhD CS scholar" w:date="2021-09-29T03:10:00Z">
        <w:r w:rsidR="004E069B" w:rsidDel="008C40E5">
          <w:delText>about the</w:delText>
        </w:r>
      </w:del>
      <w:ins w:id="64" w:author="SOLAT JABEEN SHEIKH / PhD CS scholar" w:date="2021-09-29T03:11:00Z">
        <w:r w:rsidR="000911C9">
          <w:t xml:space="preserve"> have</w:t>
        </w:r>
      </w:ins>
      <w:r w:rsidR="004E069B">
        <w:t xml:space="preserve"> devastating impact </w:t>
      </w:r>
      <w:del w:id="65" w:author="SOLAT JABEEN SHEIKH / PhD CS scholar" w:date="2021-09-29T03:10:00Z">
        <w:r w:rsidR="004E069B" w:rsidDel="008C40E5">
          <w:delText xml:space="preserve">this could have </w:delText>
        </w:r>
      </w:del>
      <w:r w:rsidR="004E069B">
        <w:t>on food security in the war-torn nation.</w:t>
      </w:r>
    </w:p>
    <w:p w14:paraId="1EF325A4" w14:textId="77050AE0" w:rsidR="00CC03FD" w:rsidRPr="004E069B" w:rsidRDefault="00CC03FD" w:rsidP="004E069B"/>
    <w:sectPr w:rsidR="00CC03FD" w:rsidRPr="004E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LAT JABEEN SHEIKH / PhD CS scholar">
    <w15:presenceInfo w15:providerId="AD" w15:userId="S::sjsheikh@iba.edu.pk::9fa82209-41f7-4e7d-8a50-1b6de758b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9B"/>
    <w:rsid w:val="000911C9"/>
    <w:rsid w:val="002B289E"/>
    <w:rsid w:val="0049646C"/>
    <w:rsid w:val="004E069B"/>
    <w:rsid w:val="005B7673"/>
    <w:rsid w:val="007B7833"/>
    <w:rsid w:val="008C40E5"/>
    <w:rsid w:val="00922594"/>
    <w:rsid w:val="00A80732"/>
    <w:rsid w:val="00B04A4C"/>
    <w:rsid w:val="00B0738C"/>
    <w:rsid w:val="00CC03FD"/>
    <w:rsid w:val="00D44A33"/>
    <w:rsid w:val="00F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ED4A"/>
  <w15:chartTrackingRefBased/>
  <w15:docId w15:val="{FCF97FD0-7FFD-4DA3-B081-0E39F36F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PhD CS scholar</cp:lastModifiedBy>
  <cp:revision>1</cp:revision>
  <dcterms:created xsi:type="dcterms:W3CDTF">2021-09-28T21:51:00Z</dcterms:created>
  <dcterms:modified xsi:type="dcterms:W3CDTF">2021-09-28T22:13:00Z</dcterms:modified>
</cp:coreProperties>
</file>